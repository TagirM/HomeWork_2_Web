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23" w:rsidRDefault="00985A23">
      <w:pPr>
        <w:rPr>
          <w:b/>
        </w:rPr>
      </w:pPr>
      <w:bookmarkStart w:id="0" w:name="_GoBack"/>
      <w:bookmarkEnd w:id="0"/>
    </w:p>
    <w:p w:rsidR="00985A23" w:rsidRDefault="00F56D01">
      <w:pPr>
        <w:pStyle w:val="2"/>
      </w:pPr>
      <w:bookmarkStart w:id="1" w:name="_xutwz3qnpltv" w:colFirst="0" w:colLast="0"/>
      <w:bookmarkEnd w:id="1"/>
      <w:r>
        <w:t>Домашнее задание</w:t>
      </w:r>
    </w:p>
    <w:p w:rsidR="00985A23" w:rsidRDefault="00985A23"/>
    <w:p w:rsidR="00985A23" w:rsidRDefault="00F56D01">
      <w:r>
        <w:t>Данная домашн</w:t>
      </w:r>
      <w:ins w:id="2" w:author="Иван Горячков" w:date="2022-09-15T08:13:00Z">
        <w:r>
          <w:t>я</w:t>
        </w:r>
      </w:ins>
      <w:del w:id="3" w:author="Иван Горячков" w:date="2022-09-15T08:13:00Z">
        <w:r>
          <w:delText>а</w:delText>
        </w:r>
      </w:del>
      <w:r>
        <w:t>я работа является продолжение предыдущей, не забываем использовать работу из прошлого урока</w:t>
      </w:r>
    </w:p>
    <w:p w:rsidR="00985A23" w:rsidRDefault="00985A23"/>
    <w:p w:rsidR="00985A23" w:rsidRDefault="00F56D01">
      <w:r>
        <w:t xml:space="preserve">Текст задания </w:t>
      </w:r>
    </w:p>
    <w:p w:rsidR="00985A23" w:rsidRDefault="00F56D01">
      <w:pPr>
        <w:numPr>
          <w:ilvl w:val="0"/>
          <w:numId w:val="5"/>
        </w:numPr>
      </w:pPr>
      <w:r>
        <w:t xml:space="preserve">Открыть Домашнюю работу из урока 1 </w:t>
      </w:r>
    </w:p>
    <w:p w:rsidR="00985A23" w:rsidRDefault="00F56D01">
      <w:pPr>
        <w:numPr>
          <w:ilvl w:val="0"/>
          <w:numId w:val="5"/>
        </w:numPr>
      </w:pPr>
      <w:r>
        <w:t>Создать файл стилей style.css</w:t>
      </w:r>
    </w:p>
    <w:p w:rsidR="00985A23" w:rsidRDefault="00F56D01">
      <w:pPr>
        <w:numPr>
          <w:ilvl w:val="0"/>
          <w:numId w:val="5"/>
        </w:numPr>
      </w:pPr>
      <w:r>
        <w:t>Подключить ко всем страницам</w:t>
      </w:r>
    </w:p>
    <w:p w:rsidR="00985A23" w:rsidRDefault="00F56D01">
      <w:pPr>
        <w:numPr>
          <w:ilvl w:val="0"/>
          <w:numId w:val="5"/>
        </w:numPr>
      </w:pPr>
      <w:r>
        <w:t>Задать стиль</w:t>
      </w:r>
    </w:p>
    <w:p w:rsidR="00985A23" w:rsidRDefault="00F56D01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color w:val="800000"/>
          <w:sz w:val="29"/>
          <w:szCs w:val="29"/>
        </w:rPr>
        <w:t>a</w:t>
      </w:r>
      <w:r>
        <w:rPr>
          <w:rFonts w:ascii="Courier New" w:eastAsia="Courier New" w:hAnsi="Courier New" w:cs="Courier New"/>
          <w:sz w:val="29"/>
          <w:szCs w:val="29"/>
        </w:rPr>
        <w:t xml:space="preserve"> {</w:t>
      </w:r>
    </w:p>
    <w:p w:rsidR="00985A23" w:rsidRDefault="00F56D01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FF0000"/>
          <w:sz w:val="29"/>
          <w:szCs w:val="29"/>
        </w:rPr>
        <w:t>text-decoration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451A5"/>
          <w:sz w:val="29"/>
          <w:szCs w:val="29"/>
        </w:rPr>
        <w:t>none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>;</w:t>
      </w:r>
    </w:p>
    <w:p w:rsidR="00985A23" w:rsidRDefault="00F56D01">
      <w:pPr>
        <w:shd w:val="clear" w:color="auto" w:fill="FFFFFF"/>
        <w:spacing w:line="360" w:lineRule="auto"/>
        <w:ind w:left="1440"/>
      </w:pPr>
      <w:r>
        <w:rPr>
          <w:rFonts w:ascii="Courier New" w:eastAsia="Courier New" w:hAnsi="Courier New" w:cs="Courier New"/>
          <w:sz w:val="29"/>
          <w:szCs w:val="29"/>
        </w:rPr>
        <w:t>}</w:t>
      </w:r>
    </w:p>
    <w:p w:rsidR="00985A23" w:rsidRDefault="00F56D01">
      <w:pPr>
        <w:numPr>
          <w:ilvl w:val="0"/>
          <w:numId w:val="5"/>
        </w:numPr>
      </w:pPr>
      <w:r>
        <w:t>Проверить работу стилей на всех страницах</w:t>
      </w:r>
    </w:p>
    <w:p w:rsidR="00985A23" w:rsidRDefault="00F56D01">
      <w:pPr>
        <w:numPr>
          <w:ilvl w:val="0"/>
          <w:numId w:val="5"/>
        </w:numPr>
      </w:pPr>
      <w:r>
        <w:t xml:space="preserve">Разделить экран на 2 части, сделать так чтобы файл стилей располагался справа, а все </w:t>
      </w:r>
      <w:proofErr w:type="spellStart"/>
      <w:r>
        <w:t>html</w:t>
      </w:r>
      <w:proofErr w:type="spellEnd"/>
      <w:r>
        <w:t xml:space="preserve"> файлы были слева</w:t>
      </w:r>
    </w:p>
    <w:p w:rsidR="00985A23" w:rsidRDefault="00F56D01">
      <w:pPr>
        <w:numPr>
          <w:ilvl w:val="0"/>
          <w:numId w:val="5"/>
        </w:numPr>
      </w:pPr>
      <w:r>
        <w:t>Для всех ссылок меню задать класс (придумать логичное название класса)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cornflowerblue</w:t>
      </w:r>
      <w:proofErr w:type="spellEnd"/>
      <w:r>
        <w:t>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</w:t>
      </w:r>
      <w:r>
        <w:t>size</w:t>
      </w:r>
      <w:proofErr w:type="spellEnd"/>
      <w:r>
        <w:t>: 16px;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20px;</w:t>
      </w:r>
    </w:p>
    <w:p w:rsidR="00985A23" w:rsidRDefault="00F56D01">
      <w:pPr>
        <w:numPr>
          <w:ilvl w:val="0"/>
          <w:numId w:val="5"/>
        </w:numPr>
      </w:pPr>
      <w:r>
        <w:t>Проверить отображения стилей на всех страницах проекта</w:t>
      </w:r>
    </w:p>
    <w:p w:rsidR="00985A23" w:rsidRDefault="00F56D01">
      <w:pPr>
        <w:numPr>
          <w:ilvl w:val="0"/>
          <w:numId w:val="5"/>
        </w:numPr>
      </w:pPr>
      <w:r>
        <w:t>Для всех заголовков h1 на сайте задать класс и к нему стиль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>: #222222;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28px;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36px;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985A23" w:rsidRDefault="00F56D01">
      <w:pPr>
        <w:numPr>
          <w:ilvl w:val="0"/>
          <w:numId w:val="5"/>
        </w:numPr>
      </w:pPr>
      <w:r>
        <w:t>Для всех параграфов</w:t>
      </w:r>
      <w:r>
        <w:t xml:space="preserve"> в проекте задать класс</w:t>
      </w:r>
    </w:p>
    <w:p w:rsidR="00985A23" w:rsidRDefault="00F56D01">
      <w:pPr>
        <w:numPr>
          <w:ilvl w:val="0"/>
          <w:numId w:val="5"/>
        </w:numPr>
      </w:pPr>
      <w:r>
        <w:t>К данному классу задать стили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>: 300;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18px;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30px;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>: #7D7987</w:t>
      </w:r>
    </w:p>
    <w:p w:rsidR="00985A23" w:rsidRDefault="00F56D01">
      <w:pPr>
        <w:numPr>
          <w:ilvl w:val="0"/>
          <w:numId w:val="5"/>
        </w:numPr>
      </w:pPr>
      <w:r>
        <w:t>Для заголовков h2 задать класс</w:t>
      </w:r>
    </w:p>
    <w:p w:rsidR="00985A23" w:rsidRDefault="00F56D01">
      <w:pPr>
        <w:numPr>
          <w:ilvl w:val="0"/>
          <w:numId w:val="5"/>
        </w:numPr>
      </w:pPr>
      <w:r>
        <w:t xml:space="preserve">К данному классу указать стиль 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coral</w:t>
      </w:r>
      <w:proofErr w:type="spellEnd"/>
      <w:r>
        <w:t>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>: 700;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36px;</w:t>
      </w:r>
    </w:p>
    <w:p w:rsidR="00985A23" w:rsidRDefault="00F56D01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80px;</w:t>
      </w:r>
    </w:p>
    <w:p w:rsidR="00985A23" w:rsidRDefault="00985A23"/>
    <w:sectPr w:rsidR="00985A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F08"/>
    <w:multiLevelType w:val="multilevel"/>
    <w:tmpl w:val="AF7A5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FD51AA"/>
    <w:multiLevelType w:val="multilevel"/>
    <w:tmpl w:val="44144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BD3F47"/>
    <w:multiLevelType w:val="multilevel"/>
    <w:tmpl w:val="75C0C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286257"/>
    <w:multiLevelType w:val="multilevel"/>
    <w:tmpl w:val="CC709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17D0D"/>
    <w:multiLevelType w:val="multilevel"/>
    <w:tmpl w:val="4E2C5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EC087B"/>
    <w:multiLevelType w:val="multilevel"/>
    <w:tmpl w:val="31169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23"/>
    <w:rsid w:val="00985A23"/>
    <w:rsid w:val="00F5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15955-5EFF-4606-B2BC-B4C71744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2023-07-08T16:00:00Z</dcterms:created>
  <dcterms:modified xsi:type="dcterms:W3CDTF">2023-07-08T16:00:00Z</dcterms:modified>
</cp:coreProperties>
</file>